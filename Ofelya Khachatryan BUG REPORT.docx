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highlight w:val="yellow"/>
        </w:rPr>
      </w:pPr>
    </w:p>
    <w:p w14:paraId="02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Difect</w:t>
      </w:r>
      <w:r>
        <w:rPr>
          <w:b w:val="1"/>
          <w:i w:val="1"/>
          <w:sz w:val="28"/>
        </w:rPr>
        <w:t xml:space="preserve"> ID:</w:t>
      </w:r>
      <w:r>
        <w:rPr>
          <w:sz w:val="28"/>
        </w:rPr>
        <w:t xml:space="preserve">             01</w:t>
      </w:r>
    </w:p>
    <w:p w14:paraId="03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 xml:space="preserve">Summery:           </w:t>
      </w:r>
      <w:r>
        <w:rPr>
          <w:sz w:val="28"/>
        </w:rPr>
        <w:t>There</w:t>
      </w:r>
      <w:r>
        <w:rPr>
          <w:sz w:val="28"/>
        </w:rPr>
        <w:t xml:space="preserve"> are </w:t>
      </w:r>
      <w:r>
        <w:rPr>
          <w:sz w:val="28"/>
        </w:rPr>
        <w:t>unnessery</w:t>
      </w:r>
      <w:r>
        <w:rPr>
          <w:sz w:val="28"/>
        </w:rPr>
        <w:t xml:space="preserve"> space between ‘’Start Date’’ and date ‘’Input’’ </w:t>
      </w:r>
    </w:p>
    <w:p w14:paraId="04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 xml:space="preserve">Description:       </w:t>
      </w:r>
      <w:r>
        <w:rPr>
          <w:sz w:val="28"/>
        </w:rPr>
        <w:t>Under</w:t>
      </w:r>
      <w:r>
        <w:rPr>
          <w:sz w:val="28"/>
        </w:rPr>
        <w:t xml:space="preserve"> ‘’Start Date’’ the space is too large and ‘’date </w:t>
      </w:r>
      <w:r>
        <w:rPr>
          <w:sz w:val="28"/>
        </w:rPr>
        <w:t>Inpute</w:t>
      </w:r>
      <w:r>
        <w:rPr>
          <w:sz w:val="28"/>
        </w:rPr>
        <w:t>’’</w:t>
      </w:r>
      <w:r>
        <w:rPr>
          <w:sz w:val="28"/>
        </w:rPr>
        <w:t xml:space="preserve"> need to</w:t>
      </w:r>
    </w:p>
    <w:p w14:paraId="05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 be </w:t>
      </w:r>
      <w:r>
        <w:rPr>
          <w:sz w:val="28"/>
        </w:rPr>
        <w:t xml:space="preserve">directly under ‘’Start Date’’ </w:t>
      </w:r>
    </w:p>
    <w:p w14:paraId="06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 xml:space="preserve">Version:               </w:t>
      </w:r>
      <w:r>
        <w:rPr>
          <w:sz w:val="28"/>
        </w:rPr>
        <w:t>1</w:t>
      </w:r>
    </w:p>
    <w:p w14:paraId="07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 xml:space="preserve">Steps:                  </w:t>
      </w:r>
      <w:r>
        <w:rPr>
          <w:sz w:val="28"/>
        </w:rPr>
        <w:t>1. Open the ‘’Vacation Booking’’ window</w:t>
      </w:r>
    </w:p>
    <w:p w14:paraId="08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 2.  In the window </w:t>
      </w:r>
      <w:r>
        <w:rPr>
          <w:sz w:val="28"/>
        </w:rPr>
        <w:t>appears  In</w:t>
      </w:r>
      <w:r>
        <w:rPr>
          <w:sz w:val="28"/>
        </w:rPr>
        <w:t xml:space="preserve"> the</w:t>
      </w:r>
      <w:r>
        <w:rPr>
          <w:sz w:val="28"/>
        </w:rPr>
        <w:t xml:space="preserve"> left upper corner ‘’Start Date’’ </w:t>
      </w:r>
    </w:p>
    <w:p w14:paraId="09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3.  Under ‘’Start Date’’ is the space </w:t>
      </w:r>
    </w:p>
    <w:p w14:paraId="0A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 4. </w:t>
      </w:r>
      <w:r>
        <w:rPr>
          <w:sz w:val="28"/>
        </w:rPr>
        <w:t>Than</w:t>
      </w:r>
      <w:r>
        <w:rPr>
          <w:sz w:val="28"/>
        </w:rPr>
        <w:t xml:space="preserve"> comes ‘’date input’’        </w:t>
      </w:r>
    </w:p>
    <w:p w14:paraId="0B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Actual result:</w:t>
      </w:r>
      <w:r>
        <w:rPr>
          <w:sz w:val="28"/>
        </w:rPr>
        <w:t xml:space="preserve">      T</w:t>
      </w:r>
      <w:r>
        <w:rPr>
          <w:sz w:val="28"/>
        </w:rPr>
        <w:t xml:space="preserve">here are </w:t>
      </w:r>
      <w:r>
        <w:rPr>
          <w:sz w:val="28"/>
        </w:rPr>
        <w:t>unnessesary</w:t>
      </w:r>
      <w:r>
        <w:rPr>
          <w:sz w:val="28"/>
        </w:rPr>
        <w:t xml:space="preserve"> space between ‘’Start Date’’ and      </w:t>
      </w:r>
    </w:p>
    <w:p w14:paraId="0C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  </w:t>
      </w:r>
      <w:r>
        <w:rPr>
          <w:sz w:val="28"/>
        </w:rPr>
        <w:t xml:space="preserve">‘date </w:t>
      </w:r>
      <w:r>
        <w:rPr>
          <w:sz w:val="28"/>
        </w:rPr>
        <w:t>input’’</w:t>
      </w:r>
      <w:r>
        <w:rPr>
          <w:sz w:val="28"/>
        </w:rPr>
        <w:t xml:space="preserve">  </w:t>
      </w:r>
    </w:p>
    <w:p w14:paraId="0D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Expected result:</w:t>
      </w:r>
      <w:r>
        <w:rPr>
          <w:sz w:val="28"/>
        </w:rPr>
        <w:t xml:space="preserve">  T</w:t>
      </w:r>
      <w:r>
        <w:rPr>
          <w:sz w:val="28"/>
        </w:rPr>
        <w:t xml:space="preserve">here </w:t>
      </w:r>
      <w:r>
        <w:rPr>
          <w:sz w:val="28"/>
        </w:rPr>
        <w:t>shouldn`t</w:t>
      </w:r>
      <w:r>
        <w:rPr>
          <w:sz w:val="28"/>
        </w:rPr>
        <w:t xml:space="preserve"> be long space between ‘’Start Date’’ and ‘’date       </w:t>
      </w:r>
    </w:p>
    <w:p w14:paraId="0E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   input’’</w:t>
      </w:r>
    </w:p>
    <w:p w14:paraId="0F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S</w:t>
      </w:r>
      <w:r>
        <w:rPr>
          <w:b w:val="1"/>
          <w:i w:val="1"/>
          <w:sz w:val="28"/>
        </w:rPr>
        <w:t>cree</w:t>
      </w:r>
      <w:r>
        <w:rPr>
          <w:b w:val="1"/>
          <w:i w:val="1"/>
          <w:sz w:val="28"/>
        </w:rPr>
        <w:t xml:space="preserve">nshot:           </w:t>
      </w:r>
      <w:r>
        <w:drawing>
          <wp:inline>
            <wp:extent cx="2506980" cy="220980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506980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spacing w:line="240" w:lineRule="auto"/>
        <w:ind/>
        <w:jc w:val="right"/>
        <w:rPr>
          <w:del w:author="Ofelia Khachatryan" w:date="2022-07-12T18:10:00" w:id="0"/>
          <w:sz w:val="28"/>
        </w:rPr>
      </w:pPr>
      <w:del w:author="Ofelia Khachatryan" w:date="2022-07-12T18:08:00" w:id="1">
        <w:r>
          <w:rPr>
            <w:color w:val="FF0000"/>
            <w:sz w:val="28"/>
            <w:rPrChange w:id="2">
              <w:rPr/>
            </w:rPrChange>
          </w:rPr>
          <w:drawing>
            <wp:inline>
              <wp:extent cx="2798149" cy="2474642"/>
              <wp:effectExtent b="0" l="0" r="0" t="0"/>
              <wp:docPr hidden="false" id="4" name="Picture 4"/>
              <a:graphic>
                <a:graphicData uri="http://schemas.openxmlformats.org/drawingml/2006/picture">
                  <pic:pic>
                    <pic:nvPicPr>
                      <pic:cNvPr hidden="false" id="3" name="Picture 3"/>
                      <pic:cNvPicPr preferRelativeResize="true"/>
                    </pic:nvPicPr>
                    <pic:blipFill>
                      <a:blip r:embed="rId2"/>
                      <a:stretch/>
                    </pic:blipFill>
                    <pic:spPr>
                      <a:xfrm flipH="false" flipV="false" rot="0">
                        <a:ext cx="2798149" cy="2474642"/>
                      </a:xfrm>
                      <a:prstGeom prst="rect"/>
                    </pic:spPr>
                  </pic:pic>
                </a:graphicData>
              </a:graphic>
            </wp:inline>
          </w:drawing>
        </w:r>
      </w:del>
    </w:p>
    <w:p w14:paraId="11000000">
      <w:pPr>
        <w:rPr>
          <w:sz w:val="28"/>
        </w:rPr>
      </w:pPr>
      <w:r>
        <w:rPr>
          <w:b w:val="1"/>
          <w:i w:val="1"/>
          <w:sz w:val="28"/>
        </w:rPr>
        <w:t>OS:</w:t>
      </w:r>
      <w:r>
        <w:rPr>
          <w:sz w:val="28"/>
        </w:rPr>
        <w:t xml:space="preserve">                        Windows </w:t>
      </w:r>
      <w:r>
        <w:rPr>
          <w:sz w:val="28"/>
        </w:rPr>
        <w:t>8.1  64bit</w:t>
      </w:r>
    </w:p>
    <w:p w14:paraId="12000000">
      <w:pPr>
        <w:rPr>
          <w:sz w:val="28"/>
        </w:rPr>
      </w:pPr>
      <w:r>
        <w:rPr>
          <w:b w:val="1"/>
          <w:i w:val="1"/>
          <w:sz w:val="28"/>
        </w:rPr>
        <w:t>Date Raised</w:t>
      </w:r>
      <w:r>
        <w:rPr>
          <w:b w:val="1"/>
          <w:i w:val="1"/>
          <w:sz w:val="28"/>
        </w:rPr>
        <w:t>:</w:t>
      </w:r>
      <w:r>
        <w:rPr>
          <w:b w:val="1"/>
          <w:i w:val="1"/>
          <w:sz w:val="28"/>
        </w:rPr>
        <w:t xml:space="preserve">   </w:t>
      </w:r>
      <w:r>
        <w:rPr>
          <w:sz w:val="28"/>
        </w:rPr>
        <w:t xml:space="preserve">     12.07.2022</w:t>
      </w:r>
    </w:p>
    <w:p w14:paraId="13000000">
      <w:pPr>
        <w:rPr>
          <w:sz w:val="28"/>
        </w:rPr>
      </w:pPr>
      <w:r>
        <w:rPr>
          <w:b w:val="1"/>
          <w:i w:val="1"/>
          <w:sz w:val="28"/>
        </w:rPr>
        <w:t xml:space="preserve">Reporter:              </w:t>
      </w:r>
      <w:r>
        <w:rPr>
          <w:sz w:val="28"/>
        </w:rPr>
        <w:t>Ofelya</w:t>
      </w:r>
      <w:r>
        <w:rPr>
          <w:sz w:val="28"/>
        </w:rPr>
        <w:t xml:space="preserve"> </w:t>
      </w:r>
      <w:r>
        <w:rPr>
          <w:sz w:val="28"/>
        </w:rPr>
        <w:t>Khachatryan</w:t>
      </w:r>
      <w:r>
        <w:rPr>
          <w:sz w:val="28"/>
        </w:rPr>
        <w:tab/>
      </w:r>
    </w:p>
    <w:p w14:paraId="14000000">
      <w:pPr>
        <w:rPr>
          <w:sz w:val="28"/>
        </w:rPr>
      </w:pPr>
      <w:r>
        <w:rPr>
          <w:b w:val="1"/>
          <w:i w:val="1"/>
          <w:sz w:val="28"/>
        </w:rPr>
        <w:t>Severity:</w:t>
      </w:r>
      <w:r>
        <w:rPr>
          <w:b w:val="1"/>
          <w:i w:val="1"/>
          <w:sz w:val="28"/>
        </w:rPr>
        <w:t xml:space="preserve">        </w:t>
      </w:r>
      <w:r>
        <w:rPr>
          <w:sz w:val="28"/>
        </w:rPr>
        <w:t xml:space="preserve">     </w:t>
      </w:r>
    </w:p>
    <w:p w14:paraId="15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Difect</w:t>
      </w:r>
      <w:r>
        <w:rPr>
          <w:b w:val="1"/>
          <w:i w:val="1"/>
          <w:sz w:val="28"/>
        </w:rPr>
        <w:t xml:space="preserve"> ID:</w:t>
      </w:r>
      <w:r>
        <w:rPr>
          <w:b w:val="1"/>
          <w:i w:val="1"/>
          <w:sz w:val="28"/>
        </w:rPr>
        <w:t xml:space="preserve"> </w:t>
      </w:r>
      <w:r>
        <w:rPr>
          <w:sz w:val="28"/>
        </w:rPr>
        <w:t xml:space="preserve">           0</w:t>
      </w:r>
      <w:r>
        <w:rPr>
          <w:sz w:val="28"/>
        </w:rPr>
        <w:t>2</w:t>
      </w:r>
    </w:p>
    <w:p w14:paraId="16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Summery</w:t>
      </w:r>
      <w:r>
        <w:rPr>
          <w:b w:val="1"/>
          <w:i w:val="1"/>
          <w:sz w:val="28"/>
        </w:rPr>
        <w:t xml:space="preserve">:          </w:t>
      </w:r>
      <w:r>
        <w:rPr>
          <w:sz w:val="28"/>
        </w:rPr>
        <w:t>The</w:t>
      </w:r>
      <w:r>
        <w:rPr>
          <w:sz w:val="28"/>
        </w:rPr>
        <w:t xml:space="preserve"> ’’</w:t>
      </w:r>
      <w:r>
        <w:rPr>
          <w:sz w:val="28"/>
        </w:rPr>
        <w:t xml:space="preserve">dollar sign’’ must be in the middle of the  ‘’Price’’ cell`s row </w:t>
      </w:r>
    </w:p>
    <w:p w14:paraId="17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Description</w:t>
      </w:r>
      <w:r>
        <w:rPr>
          <w:b w:val="1"/>
          <w:i w:val="1"/>
          <w:sz w:val="28"/>
        </w:rPr>
        <w:t xml:space="preserve">:       </w:t>
      </w:r>
      <w:r>
        <w:rPr>
          <w:sz w:val="28"/>
        </w:rPr>
        <w:t>The</w:t>
      </w:r>
      <w:r>
        <w:rPr>
          <w:sz w:val="28"/>
        </w:rPr>
        <w:t xml:space="preserve"> ‘dollar sign’’  is related with ‘’Price’’ cell </w:t>
      </w:r>
    </w:p>
    <w:p w14:paraId="18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Version:</w:t>
      </w:r>
      <w:r>
        <w:rPr>
          <w:b w:val="1"/>
          <w:i w:val="1"/>
          <w:sz w:val="28"/>
        </w:rPr>
        <w:t xml:space="preserve">     </w:t>
      </w:r>
      <w:r>
        <w:rPr>
          <w:sz w:val="28"/>
        </w:rPr>
        <w:t xml:space="preserve">         1</w:t>
      </w:r>
    </w:p>
    <w:p w14:paraId="19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Steps:</w:t>
      </w:r>
      <w:r>
        <w:rPr>
          <w:b w:val="1"/>
          <w:i w:val="1"/>
          <w:sz w:val="28"/>
        </w:rPr>
        <w:t xml:space="preserve">      </w:t>
      </w:r>
      <w:r>
        <w:rPr>
          <w:sz w:val="28"/>
        </w:rPr>
        <w:t xml:space="preserve">            1. Open the ‘’Vacation Booking’’ window</w:t>
      </w:r>
    </w:p>
    <w:p w14:paraId="1A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2.  In the window </w:t>
      </w:r>
      <w:r>
        <w:rPr>
          <w:sz w:val="28"/>
        </w:rPr>
        <w:t>appears  In</w:t>
      </w:r>
      <w:r>
        <w:rPr>
          <w:sz w:val="28"/>
        </w:rPr>
        <w:t>downward‘’Price’’</w:t>
      </w:r>
      <w:r>
        <w:rPr>
          <w:sz w:val="28"/>
        </w:rPr>
        <w:t xml:space="preserve"> cell</w:t>
      </w:r>
    </w:p>
    <w:p w14:paraId="1B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3.  </w:t>
      </w:r>
      <w:r>
        <w:rPr>
          <w:sz w:val="28"/>
        </w:rPr>
        <w:t>After ‘’Price’’ cell there is a ‘’do</w:t>
      </w:r>
      <w:r>
        <w:rPr>
          <w:sz w:val="28"/>
        </w:rPr>
        <w:t>l</w:t>
      </w:r>
      <w:r>
        <w:rPr>
          <w:sz w:val="28"/>
        </w:rPr>
        <w:t>lar sign’’</w:t>
      </w:r>
    </w:p>
    <w:p w14:paraId="1C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 xml:space="preserve">Actual result:     </w:t>
      </w:r>
      <w:r>
        <w:rPr>
          <w:sz w:val="28"/>
        </w:rPr>
        <w:t>The ‘’dol</w:t>
      </w:r>
      <w:r>
        <w:rPr>
          <w:sz w:val="28"/>
        </w:rPr>
        <w:t>l</w:t>
      </w:r>
      <w:r>
        <w:rPr>
          <w:sz w:val="28"/>
        </w:rPr>
        <w:t>ar</w:t>
      </w:r>
      <w:r>
        <w:rPr>
          <w:sz w:val="28"/>
        </w:rPr>
        <w:t>’’</w:t>
      </w:r>
      <w:r>
        <w:rPr>
          <w:sz w:val="28"/>
        </w:rPr>
        <w:t xml:space="preserve"> sign isn`t in the same row as ‘’Price’’ cell</w:t>
      </w:r>
    </w:p>
    <w:p w14:paraId="1D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Expected result</w:t>
      </w:r>
      <w:r>
        <w:rPr>
          <w:b w:val="1"/>
          <w:i w:val="1"/>
          <w:sz w:val="28"/>
        </w:rPr>
        <w:t xml:space="preserve">: </w:t>
      </w:r>
      <w:r>
        <w:rPr>
          <w:sz w:val="28"/>
        </w:rPr>
        <w:t>The</w:t>
      </w:r>
      <w:r>
        <w:rPr>
          <w:sz w:val="28"/>
        </w:rPr>
        <w:t xml:space="preserve"> ‘’Do</w:t>
      </w:r>
      <w:r>
        <w:rPr>
          <w:sz w:val="28"/>
        </w:rPr>
        <w:t>l</w:t>
      </w:r>
      <w:r>
        <w:rPr>
          <w:sz w:val="28"/>
        </w:rPr>
        <w:t>lar’’ sign sh</w:t>
      </w:r>
      <w:r>
        <w:rPr>
          <w:sz w:val="28"/>
        </w:rPr>
        <w:t>o</w:t>
      </w:r>
      <w:r>
        <w:rPr>
          <w:sz w:val="28"/>
        </w:rPr>
        <w:t xml:space="preserve">uld </w:t>
      </w:r>
      <w:r>
        <w:rPr>
          <w:sz w:val="28"/>
        </w:rPr>
        <w:t xml:space="preserve"> be</w:t>
      </w:r>
      <w:r>
        <w:rPr>
          <w:sz w:val="28"/>
        </w:rPr>
        <w:t>in the same row as ‘’Price’’ cell</w:t>
      </w:r>
    </w:p>
    <w:p w14:paraId="1E000000">
      <w:pPr>
        <w:spacing w:line="240" w:lineRule="auto"/>
        <w:ind/>
        <w:rPr>
          <w:sz w:val="28"/>
        </w:rPr>
      </w:pPr>
    </w:p>
    <w:p w14:paraId="1F000000">
      <w:pPr>
        <w:spacing w:line="240" w:lineRule="auto"/>
        <w:ind/>
        <w:rPr>
          <w:b w:val="1"/>
          <w:i w:val="1"/>
          <w:sz w:val="28"/>
        </w:rPr>
      </w:pPr>
      <w:r>
        <w:rPr>
          <w:b w:val="1"/>
          <w:i w:val="1"/>
          <w:sz w:val="28"/>
        </w:rPr>
        <w:t xml:space="preserve">Screenshot:          </w:t>
      </w:r>
      <w:r>
        <w:drawing>
          <wp:inline>
            <wp:extent cx="2971800" cy="260604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971800" cy="2606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0000000">
      <w:pPr>
        <w:rPr>
          <w:highlight w:val="yellow"/>
        </w:rPr>
      </w:pPr>
    </w:p>
    <w:p w14:paraId="21000000">
      <w:pPr>
        <w:rPr>
          <w:highlight w:val="yellow"/>
        </w:rPr>
      </w:pPr>
    </w:p>
    <w:p w14:paraId="22000000">
      <w:pPr>
        <w:rPr>
          <w:sz w:val="28"/>
        </w:rPr>
      </w:pPr>
      <w:r>
        <w:rPr>
          <w:b w:val="1"/>
          <w:i w:val="1"/>
          <w:sz w:val="28"/>
        </w:rPr>
        <w:t>OS:</w:t>
      </w:r>
      <w:r>
        <w:rPr>
          <w:b w:val="1"/>
          <w:i w:val="1"/>
          <w:sz w:val="28"/>
        </w:rPr>
        <w:t xml:space="preserve">     </w:t>
      </w:r>
      <w:r>
        <w:rPr>
          <w:sz w:val="28"/>
        </w:rPr>
        <w:t xml:space="preserve">                       Windows </w:t>
      </w:r>
      <w:r>
        <w:rPr>
          <w:sz w:val="28"/>
        </w:rPr>
        <w:t>8.1  64bit</w:t>
      </w:r>
    </w:p>
    <w:p w14:paraId="23000000">
      <w:pPr>
        <w:rPr>
          <w:sz w:val="28"/>
        </w:rPr>
      </w:pPr>
      <w:r>
        <w:rPr>
          <w:b w:val="1"/>
          <w:i w:val="1"/>
          <w:sz w:val="28"/>
        </w:rPr>
        <w:t>Date Raised:</w:t>
      </w:r>
      <w:r>
        <w:rPr>
          <w:sz w:val="28"/>
        </w:rPr>
        <w:t xml:space="preserve">            12.07.2022</w:t>
      </w:r>
    </w:p>
    <w:p w14:paraId="24000000">
      <w:pPr>
        <w:rPr>
          <w:sz w:val="28"/>
        </w:rPr>
      </w:pPr>
      <w:r>
        <w:rPr>
          <w:b w:val="1"/>
          <w:i w:val="1"/>
          <w:sz w:val="28"/>
        </w:rPr>
        <w:t xml:space="preserve">Reporter:                  </w:t>
      </w:r>
      <w:r>
        <w:rPr>
          <w:sz w:val="28"/>
        </w:rPr>
        <w:t>Ofelya</w:t>
      </w:r>
      <w:r>
        <w:rPr>
          <w:sz w:val="28"/>
        </w:rPr>
        <w:t xml:space="preserve"> </w:t>
      </w:r>
      <w:r>
        <w:rPr>
          <w:sz w:val="28"/>
        </w:rPr>
        <w:t>Khachatryan</w:t>
      </w:r>
      <w:r>
        <w:rPr>
          <w:sz w:val="28"/>
        </w:rPr>
        <w:tab/>
      </w:r>
    </w:p>
    <w:p w14:paraId="25000000">
      <w:pPr>
        <w:rPr>
          <w:sz w:val="28"/>
        </w:rPr>
      </w:pPr>
      <w:r>
        <w:rPr>
          <w:b w:val="1"/>
          <w:i w:val="1"/>
          <w:sz w:val="28"/>
        </w:rPr>
        <w:t>Severity:</w:t>
      </w:r>
      <w:r>
        <w:rPr>
          <w:b w:val="1"/>
          <w:i w:val="1"/>
          <w:sz w:val="28"/>
        </w:rPr>
        <w:t xml:space="preserve"> </w:t>
      </w:r>
      <w:r>
        <w:rPr>
          <w:sz w:val="28"/>
        </w:rPr>
        <w:t xml:space="preserve">                   Low</w:t>
      </w:r>
    </w:p>
    <w:p w14:paraId="26000000">
      <w:pPr>
        <w:rPr>
          <w:highlight w:val="yellow"/>
        </w:rPr>
      </w:pPr>
    </w:p>
    <w:p w14:paraId="27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Difect</w:t>
      </w:r>
      <w:r>
        <w:rPr>
          <w:b w:val="1"/>
          <w:i w:val="1"/>
          <w:sz w:val="28"/>
        </w:rPr>
        <w:t xml:space="preserve"> ID:</w:t>
      </w:r>
      <w:r>
        <w:rPr>
          <w:b w:val="1"/>
          <w:i w:val="1"/>
          <w:sz w:val="28"/>
        </w:rPr>
        <w:t xml:space="preserve"> </w:t>
      </w:r>
      <w:r>
        <w:rPr>
          <w:sz w:val="28"/>
        </w:rPr>
        <w:t xml:space="preserve">            0</w:t>
      </w:r>
      <w:r>
        <w:rPr>
          <w:sz w:val="28"/>
        </w:rPr>
        <w:t>3</w:t>
      </w:r>
    </w:p>
    <w:p w14:paraId="28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Summery</w:t>
      </w:r>
      <w:r>
        <w:rPr>
          <w:b w:val="1"/>
          <w:i w:val="1"/>
          <w:sz w:val="28"/>
        </w:rPr>
        <w:t xml:space="preserve">:            </w:t>
      </w:r>
      <w:r>
        <w:rPr>
          <w:sz w:val="28"/>
        </w:rPr>
        <w:t>In</w:t>
      </w:r>
      <w:r>
        <w:rPr>
          <w:sz w:val="28"/>
        </w:rPr>
        <w:t xml:space="preserve"> the calendar  ‘’sat’’ column is missing</w:t>
      </w:r>
    </w:p>
    <w:p w14:paraId="29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 xml:space="preserve">Description:         </w:t>
      </w:r>
      <w:r>
        <w:rPr>
          <w:color w:val="000000"/>
          <w:sz w:val="28"/>
        </w:rPr>
        <w:t xml:space="preserve">Other days in the calendar are current </w:t>
      </w:r>
    </w:p>
    <w:p w14:paraId="2A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Version:</w:t>
      </w:r>
      <w:r>
        <w:rPr>
          <w:b w:val="1"/>
          <w:i w:val="1"/>
          <w:sz w:val="28"/>
        </w:rPr>
        <w:t xml:space="preserve"> </w:t>
      </w:r>
      <w:r>
        <w:rPr>
          <w:sz w:val="28"/>
        </w:rPr>
        <w:t xml:space="preserve">               1</w:t>
      </w:r>
    </w:p>
    <w:p w14:paraId="2B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Steps:</w:t>
      </w:r>
      <w:r>
        <w:rPr>
          <w:b w:val="1"/>
          <w:i w:val="1"/>
          <w:sz w:val="28"/>
        </w:rPr>
        <w:t xml:space="preserve">    </w:t>
      </w:r>
      <w:r>
        <w:rPr>
          <w:sz w:val="28"/>
        </w:rPr>
        <w:t xml:space="preserve">                1. Open the ‘’Vacation Booking’’ window</w:t>
      </w:r>
    </w:p>
    <w:p w14:paraId="2C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  2.  In the right upper </w:t>
      </w:r>
      <w:r>
        <w:rPr>
          <w:sz w:val="28"/>
        </w:rPr>
        <w:t>cornerof</w:t>
      </w:r>
      <w:r>
        <w:rPr>
          <w:sz w:val="28"/>
        </w:rPr>
        <w:t xml:space="preserve"> the window appears  </w:t>
      </w:r>
    </w:p>
    <w:p w14:paraId="2D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   ‘’calendar’’</w:t>
      </w:r>
    </w:p>
    <w:p w14:paraId="2E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  3.  In the ‘’Calendar’’ there are weekdays under header  </w:t>
      </w:r>
    </w:p>
    <w:p w14:paraId="2F000000">
      <w:pPr>
        <w:spacing w:line="240" w:lineRule="auto"/>
        <w:ind/>
        <w:rPr>
          <w:sz w:val="28"/>
        </w:rPr>
      </w:pPr>
    </w:p>
    <w:p w14:paraId="30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Actual result:</w:t>
      </w:r>
      <w:r>
        <w:rPr>
          <w:b w:val="1"/>
          <w:i w:val="1"/>
          <w:sz w:val="28"/>
        </w:rPr>
        <w:t xml:space="preserve">  </w:t>
      </w:r>
      <w:r>
        <w:rPr>
          <w:sz w:val="28"/>
        </w:rPr>
        <w:t xml:space="preserve">   There is no ‘’sat’’ column </w:t>
      </w:r>
      <w:r>
        <w:rPr>
          <w:sz w:val="28"/>
        </w:rPr>
        <w:t>in  the</w:t>
      </w:r>
      <w:r>
        <w:rPr>
          <w:sz w:val="28"/>
        </w:rPr>
        <w:t xml:space="preserve"> ‘’calendar’’</w:t>
      </w:r>
    </w:p>
    <w:p w14:paraId="31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Expected result:</w:t>
      </w:r>
      <w:r>
        <w:rPr>
          <w:sz w:val="28"/>
        </w:rPr>
        <w:t xml:space="preserve">   There should be all week </w:t>
      </w:r>
      <w:r>
        <w:rPr>
          <w:sz w:val="28"/>
        </w:rPr>
        <w:t>days(</w:t>
      </w:r>
      <w:r>
        <w:rPr>
          <w:sz w:val="28"/>
        </w:rPr>
        <w:t>mon</w:t>
      </w:r>
      <w:r>
        <w:rPr>
          <w:sz w:val="28"/>
        </w:rPr>
        <w:t xml:space="preserve">, </w:t>
      </w:r>
      <w:r>
        <w:rPr>
          <w:sz w:val="28"/>
        </w:rPr>
        <w:t>tue</w:t>
      </w:r>
      <w:r>
        <w:rPr>
          <w:sz w:val="28"/>
        </w:rPr>
        <w:t xml:space="preserve">, wed, </w:t>
      </w:r>
      <w:r>
        <w:rPr>
          <w:sz w:val="28"/>
        </w:rPr>
        <w:t>thu</w:t>
      </w:r>
      <w:r>
        <w:rPr>
          <w:sz w:val="28"/>
        </w:rPr>
        <w:t xml:space="preserve">, </w:t>
      </w:r>
      <w:r>
        <w:rPr>
          <w:sz w:val="28"/>
        </w:rPr>
        <w:t>fri</w:t>
      </w:r>
      <w:r>
        <w:rPr>
          <w:sz w:val="28"/>
        </w:rPr>
        <w:t xml:space="preserve">, sat, sun)   </w:t>
      </w:r>
      <w:r>
        <w:rPr>
          <w:sz w:val="28"/>
        </w:rPr>
        <w:t xml:space="preserve">in   </w:t>
      </w:r>
    </w:p>
    <w:p w14:paraId="32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    The ‘’calendar’’</w:t>
      </w:r>
    </w:p>
    <w:p w14:paraId="33000000">
      <w:pPr>
        <w:spacing w:line="240" w:lineRule="auto"/>
        <w:ind/>
        <w:rPr>
          <w:b w:val="1"/>
          <w:i w:val="1"/>
          <w:sz w:val="28"/>
        </w:rPr>
      </w:pPr>
      <w:r>
        <w:rPr>
          <w:b w:val="1"/>
          <w:i w:val="1"/>
          <w:sz w:val="28"/>
        </w:rPr>
        <w:t xml:space="preserve">Screenshot:          </w:t>
      </w:r>
      <w:r>
        <w:drawing>
          <wp:inline>
            <wp:extent cx="2636520" cy="23241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636520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spacing w:line="240" w:lineRule="auto"/>
        <w:ind/>
        <w:jc w:val="right"/>
        <w:rPr>
          <w:del w:author="Ofelia Khachatryan" w:date="2022-07-12T18:10:00" w:id="3"/>
          <w:sz w:val="28"/>
        </w:rPr>
      </w:pPr>
      <w:del w:author="Ofelia Khachatryan" w:date="2022-07-12T18:08:00" w:id="4">
        <w:r>
          <w:rPr>
            <w:color w:val="FF0000"/>
            <w:sz w:val="28"/>
            <w:rPrChange w:id="5">
              <w:rPr/>
            </w:rPrChange>
          </w:rPr>
          <w:drawing>
            <wp:inline>
              <wp:extent cx="2798148" cy="2474641"/>
              <wp:effectExtent b="0" l="0" r="0" t="0"/>
              <wp:docPr hidden="false" id="10" name="Picture 10"/>
              <a:graphic>
                <a:graphicData uri="http://schemas.openxmlformats.org/drawingml/2006/picture">
                  <pic:pic>
                    <pic:nvPicPr>
                      <pic:cNvPr hidden="false" id="9" name="Picture 9"/>
                      <pic:cNvPicPr preferRelativeResize="true"/>
                    </pic:nvPicPr>
                    <pic:blipFill>
                      <a:blip r:embed="rId5"/>
                      <a:stretch/>
                    </pic:blipFill>
                    <pic:spPr>
                      <a:xfrm flipH="false" flipV="false" rot="0">
                        <a:ext cx="2798148" cy="2474641"/>
                      </a:xfrm>
                      <a:prstGeom prst="rect"/>
                    </pic:spPr>
                  </pic:pic>
                </a:graphicData>
              </a:graphic>
            </wp:inline>
          </w:drawing>
        </w:r>
      </w:del>
    </w:p>
    <w:p w14:paraId="35000000">
      <w:pPr>
        <w:rPr>
          <w:highlight w:val="yellow"/>
        </w:rPr>
      </w:pPr>
    </w:p>
    <w:p w14:paraId="36000000">
      <w:pPr>
        <w:rPr>
          <w:sz w:val="28"/>
        </w:rPr>
      </w:pPr>
      <w:r>
        <w:rPr>
          <w:b w:val="1"/>
          <w:i w:val="1"/>
          <w:sz w:val="28"/>
        </w:rPr>
        <w:t>OS:</w:t>
      </w:r>
      <w:r>
        <w:rPr>
          <w:b w:val="1"/>
          <w:i w:val="1"/>
          <w:sz w:val="28"/>
        </w:rPr>
        <w:t xml:space="preserve">   </w:t>
      </w:r>
      <w:r>
        <w:rPr>
          <w:sz w:val="28"/>
        </w:rPr>
        <w:t xml:space="preserve">                      Windows </w:t>
      </w:r>
      <w:r>
        <w:rPr>
          <w:sz w:val="28"/>
        </w:rPr>
        <w:t>8.1  64bit</w:t>
      </w:r>
    </w:p>
    <w:p w14:paraId="37000000">
      <w:pPr>
        <w:rPr>
          <w:sz w:val="28"/>
        </w:rPr>
      </w:pPr>
      <w:r>
        <w:rPr>
          <w:b w:val="1"/>
          <w:i w:val="1"/>
          <w:sz w:val="28"/>
        </w:rPr>
        <w:t>Date Raised:</w:t>
      </w:r>
      <w:r>
        <w:rPr>
          <w:b w:val="1"/>
          <w:i w:val="1"/>
          <w:sz w:val="28"/>
        </w:rPr>
        <w:t xml:space="preserve">  </w:t>
      </w:r>
      <w:r>
        <w:rPr>
          <w:sz w:val="28"/>
        </w:rPr>
        <w:t xml:space="preserve">       12.07.2022</w:t>
      </w:r>
    </w:p>
    <w:p w14:paraId="38000000">
      <w:pPr>
        <w:rPr>
          <w:sz w:val="28"/>
        </w:rPr>
      </w:pPr>
      <w:r>
        <w:rPr>
          <w:b w:val="1"/>
          <w:i w:val="1"/>
          <w:sz w:val="28"/>
        </w:rPr>
        <w:t xml:space="preserve">Reporter:               </w:t>
      </w:r>
      <w:r>
        <w:rPr>
          <w:sz w:val="28"/>
        </w:rPr>
        <w:t>Ofelya</w:t>
      </w:r>
      <w:r>
        <w:rPr>
          <w:sz w:val="28"/>
        </w:rPr>
        <w:t xml:space="preserve"> </w:t>
      </w:r>
      <w:r>
        <w:rPr>
          <w:sz w:val="28"/>
        </w:rPr>
        <w:t>Khachatryan</w:t>
      </w:r>
      <w:r>
        <w:rPr>
          <w:sz w:val="28"/>
        </w:rPr>
        <w:tab/>
      </w:r>
    </w:p>
    <w:p w14:paraId="39000000">
      <w:pPr>
        <w:rPr>
          <w:sz w:val="28"/>
        </w:rPr>
      </w:pPr>
      <w:r>
        <w:rPr>
          <w:b w:val="1"/>
          <w:i w:val="1"/>
          <w:sz w:val="28"/>
        </w:rPr>
        <w:t>Severity:</w:t>
      </w:r>
      <w:r>
        <w:rPr>
          <w:b w:val="1"/>
          <w:i w:val="1"/>
          <w:sz w:val="28"/>
        </w:rPr>
        <w:t xml:space="preserve">  </w:t>
      </w:r>
      <w:r>
        <w:rPr>
          <w:sz w:val="28"/>
        </w:rPr>
        <w:t xml:space="preserve">               Critical</w:t>
      </w:r>
    </w:p>
    <w:p w14:paraId="3A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Difect</w:t>
      </w:r>
      <w:r>
        <w:rPr>
          <w:b w:val="1"/>
          <w:i w:val="1"/>
          <w:sz w:val="28"/>
        </w:rPr>
        <w:t xml:space="preserve"> ID:</w:t>
      </w:r>
      <w:r>
        <w:rPr>
          <w:sz w:val="28"/>
        </w:rPr>
        <w:t xml:space="preserve">             0</w:t>
      </w:r>
      <w:r>
        <w:rPr>
          <w:sz w:val="28"/>
        </w:rPr>
        <w:t>4</w:t>
      </w:r>
    </w:p>
    <w:p w14:paraId="3B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Summery</w:t>
      </w:r>
      <w:r>
        <w:rPr>
          <w:b w:val="1"/>
          <w:i w:val="1"/>
          <w:sz w:val="28"/>
        </w:rPr>
        <w:t xml:space="preserve">:           </w:t>
      </w:r>
      <w:r>
        <w:rPr>
          <w:sz w:val="28"/>
        </w:rPr>
        <w:t>There</w:t>
      </w:r>
      <w:r>
        <w:rPr>
          <w:sz w:val="28"/>
        </w:rPr>
        <w:t xml:space="preserve"> must be a ‘’</w:t>
      </w:r>
      <w:r>
        <w:rPr>
          <w:sz w:val="28"/>
        </w:rPr>
        <w:t>drop</w:t>
      </w:r>
      <w:r>
        <w:rPr>
          <w:sz w:val="28"/>
        </w:rPr>
        <w:t>down’’ for  choosing  ‘’Year’’ in calendar</w:t>
      </w:r>
    </w:p>
    <w:p w14:paraId="3C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Description:</w:t>
      </w:r>
      <w:r>
        <w:rPr>
          <w:b w:val="1"/>
          <w:i w:val="1"/>
          <w:sz w:val="28"/>
        </w:rPr>
        <w:t xml:space="preserve"> </w:t>
      </w:r>
      <w:r>
        <w:rPr>
          <w:sz w:val="28"/>
        </w:rPr>
        <w:t xml:space="preserve">       It </w:t>
      </w:r>
      <w:r>
        <w:rPr>
          <w:sz w:val="28"/>
        </w:rPr>
        <w:t>is missing</w:t>
      </w:r>
    </w:p>
    <w:p w14:paraId="3D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Version:</w:t>
      </w:r>
      <w:r>
        <w:rPr>
          <w:b w:val="1"/>
          <w:i w:val="1"/>
          <w:sz w:val="28"/>
        </w:rPr>
        <w:t xml:space="preserve">     </w:t>
      </w:r>
      <w:r>
        <w:rPr>
          <w:sz w:val="28"/>
        </w:rPr>
        <w:t xml:space="preserve">         1</w:t>
      </w:r>
    </w:p>
    <w:p w14:paraId="3E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Steps:</w:t>
      </w:r>
      <w:r>
        <w:rPr>
          <w:b w:val="1"/>
          <w:i w:val="1"/>
          <w:sz w:val="28"/>
        </w:rPr>
        <w:t xml:space="preserve">       </w:t>
      </w:r>
      <w:r>
        <w:rPr>
          <w:sz w:val="28"/>
        </w:rPr>
        <w:t xml:space="preserve">           1. Open the ‘’Vacation Booking’’ window</w:t>
      </w:r>
    </w:p>
    <w:p w14:paraId="3F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2.  In the right upper cornerof the window appears  </w:t>
      </w:r>
    </w:p>
    <w:p w14:paraId="40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 ‘’calendar’’</w:t>
      </w:r>
    </w:p>
    <w:p w14:paraId="41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3. In the ‘’calendar’’ in header there are Month and Year</w:t>
      </w:r>
    </w:p>
    <w:p w14:paraId="42000000">
      <w:pPr>
        <w:spacing w:line="240" w:lineRule="auto"/>
        <w:ind/>
        <w:rPr>
          <w:sz w:val="28"/>
        </w:rPr>
      </w:pPr>
    </w:p>
    <w:p w14:paraId="43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Actual result:</w:t>
      </w:r>
      <w:r>
        <w:rPr>
          <w:sz w:val="28"/>
        </w:rPr>
        <w:t xml:space="preserve">      There </w:t>
      </w:r>
      <w:r>
        <w:rPr>
          <w:sz w:val="28"/>
        </w:rPr>
        <w:t>are missing the ‘’dropdown’’</w:t>
      </w:r>
      <w:r>
        <w:rPr>
          <w:sz w:val="28"/>
        </w:rPr>
        <w:t xml:space="preserve"> for c</w:t>
      </w:r>
      <w:r>
        <w:rPr>
          <w:sz w:val="28"/>
        </w:rPr>
        <w:t>h</w:t>
      </w:r>
      <w:r>
        <w:rPr>
          <w:sz w:val="28"/>
        </w:rPr>
        <w:t xml:space="preserve">oosing </w:t>
      </w:r>
      <w:r>
        <w:rPr>
          <w:sz w:val="28"/>
        </w:rPr>
        <w:t>‘’Y</w:t>
      </w:r>
      <w:r>
        <w:rPr>
          <w:sz w:val="28"/>
        </w:rPr>
        <w:t>ear</w:t>
      </w:r>
      <w:r>
        <w:rPr>
          <w:sz w:val="28"/>
        </w:rPr>
        <w:t>’’</w:t>
      </w:r>
      <w:r>
        <w:rPr>
          <w:sz w:val="28"/>
        </w:rPr>
        <w:t>in  the</w:t>
      </w:r>
    </w:p>
    <w:p w14:paraId="44000000">
      <w:pPr>
        <w:spacing w:line="240" w:lineRule="auto"/>
        <w:ind/>
        <w:rPr>
          <w:sz w:val="28"/>
        </w:rPr>
      </w:pPr>
      <w:r>
        <w:rPr>
          <w:sz w:val="28"/>
        </w:rPr>
        <w:t xml:space="preserve">                               ‘’calendar’’</w:t>
      </w:r>
    </w:p>
    <w:p w14:paraId="45000000">
      <w:pPr>
        <w:spacing w:line="240" w:lineRule="auto"/>
        <w:ind/>
        <w:rPr>
          <w:sz w:val="28"/>
        </w:rPr>
      </w:pPr>
      <w:r>
        <w:rPr>
          <w:b w:val="1"/>
          <w:i w:val="1"/>
          <w:sz w:val="28"/>
        </w:rPr>
        <w:t>Expected result:</w:t>
      </w:r>
      <w:r>
        <w:rPr>
          <w:b w:val="1"/>
          <w:i w:val="1"/>
          <w:sz w:val="28"/>
        </w:rPr>
        <w:t xml:space="preserve"> </w:t>
      </w:r>
      <w:r>
        <w:rPr>
          <w:sz w:val="28"/>
        </w:rPr>
        <w:t xml:space="preserve"> There should be </w:t>
      </w:r>
      <w:r>
        <w:rPr>
          <w:sz w:val="28"/>
        </w:rPr>
        <w:t>a ‘’dropdown’’ for ‘’Year’’in the ‘’calendar’’</w:t>
      </w:r>
    </w:p>
    <w:p w14:paraId="46000000">
      <w:pPr>
        <w:spacing w:line="240" w:lineRule="auto"/>
        <w:ind/>
        <w:rPr>
          <w:sz w:val="28"/>
        </w:rPr>
      </w:pPr>
    </w:p>
    <w:p w14:paraId="47000000">
      <w:pPr>
        <w:spacing w:line="240" w:lineRule="auto"/>
        <w:ind/>
        <w:rPr>
          <w:b w:val="1"/>
          <w:i w:val="1"/>
          <w:sz w:val="28"/>
        </w:rPr>
      </w:pPr>
      <w:r>
        <w:rPr>
          <w:b w:val="1"/>
          <w:i w:val="1"/>
          <w:sz w:val="28"/>
        </w:rPr>
        <w:t xml:space="preserve">Screenshot:              </w:t>
      </w:r>
      <w:r>
        <w:drawing>
          <wp:inline>
            <wp:extent cx="2910840" cy="256794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910840" cy="25679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rPr>
          <w:sz w:val="28"/>
        </w:rPr>
      </w:pPr>
      <w:r>
        <w:rPr>
          <w:b w:val="1"/>
          <w:i w:val="1"/>
          <w:sz w:val="28"/>
        </w:rPr>
        <w:t>OS:</w:t>
      </w:r>
      <w:r>
        <w:rPr>
          <w:b w:val="1"/>
          <w:i w:val="1"/>
          <w:sz w:val="28"/>
        </w:rPr>
        <w:t xml:space="preserve">            </w:t>
      </w:r>
      <w:r>
        <w:rPr>
          <w:sz w:val="28"/>
        </w:rPr>
        <w:t xml:space="preserve">                Windows </w:t>
      </w:r>
      <w:r>
        <w:rPr>
          <w:sz w:val="28"/>
        </w:rPr>
        <w:t>8.1  64bit</w:t>
      </w:r>
    </w:p>
    <w:p w14:paraId="49000000">
      <w:pPr>
        <w:rPr>
          <w:sz w:val="28"/>
        </w:rPr>
      </w:pPr>
      <w:r>
        <w:rPr>
          <w:b w:val="1"/>
          <w:i w:val="1"/>
          <w:sz w:val="28"/>
        </w:rPr>
        <w:t>Date Raised:</w:t>
      </w:r>
      <w:r>
        <w:rPr>
          <w:b w:val="1"/>
          <w:i w:val="1"/>
          <w:sz w:val="28"/>
        </w:rPr>
        <w:t xml:space="preserve"> </w:t>
      </w:r>
      <w:r>
        <w:rPr>
          <w:sz w:val="28"/>
        </w:rPr>
        <w:t xml:space="preserve">           12.07.2022</w:t>
      </w:r>
    </w:p>
    <w:p w14:paraId="4A000000">
      <w:pPr>
        <w:rPr>
          <w:sz w:val="28"/>
        </w:rPr>
      </w:pPr>
      <w:r>
        <w:rPr>
          <w:b w:val="1"/>
          <w:i w:val="1"/>
          <w:sz w:val="28"/>
        </w:rPr>
        <w:t xml:space="preserve">Reporter:                  </w:t>
      </w:r>
      <w:r>
        <w:rPr>
          <w:sz w:val="28"/>
        </w:rPr>
        <w:t>Ofelya</w:t>
      </w:r>
      <w:r>
        <w:rPr>
          <w:sz w:val="28"/>
        </w:rPr>
        <w:t xml:space="preserve"> </w:t>
      </w:r>
      <w:r>
        <w:rPr>
          <w:sz w:val="28"/>
        </w:rPr>
        <w:t>Khachatryan</w:t>
      </w:r>
      <w:r>
        <w:rPr>
          <w:sz w:val="28"/>
        </w:rPr>
        <w:tab/>
      </w:r>
    </w:p>
    <w:p w14:paraId="4B000000">
      <w:pPr>
        <w:rPr>
          <w:sz w:val="28"/>
        </w:rPr>
      </w:pPr>
      <w:r>
        <w:rPr>
          <w:b w:val="1"/>
          <w:i w:val="1"/>
          <w:sz w:val="28"/>
        </w:rPr>
        <w:t xml:space="preserve">Severity:                   </w:t>
      </w:r>
      <w:r>
        <w:rPr>
          <w:sz w:val="28"/>
        </w:rPr>
        <w:t>High</w:t>
      </w:r>
    </w:p>
    <w:sectPr>
      <w:pgSz w:h="15840" w:orient="portrait" w:w="12240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List Paragraph"/>
    <w:basedOn w:val="Style_1"/>
    <w:link w:val="Style_2_ch"/>
    <w:pPr>
      <w:ind w:firstLine="0" w:left="720"/>
      <w:contextualSpacing w:val="1"/>
    </w:pPr>
  </w:style>
  <w:style w:styleId="Style_2_ch" w:type="character">
    <w:name w:val="List Paragraph"/>
    <w:basedOn w:val="Style_1_ch"/>
    <w:link w:val="Style_2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Balloon Text"/>
    <w:basedOn w:val="Style_1"/>
    <w:link w:val="Style_10_ch"/>
    <w:pPr>
      <w:spacing w:after="0" w:line="240" w:lineRule="auto"/>
      <w:ind/>
    </w:pPr>
    <w:rPr>
      <w:rFonts w:ascii="Tahoma" w:hAnsi="Tahoma"/>
      <w:sz w:val="16"/>
    </w:rPr>
  </w:style>
  <w:style w:styleId="Style_10_ch" w:type="character">
    <w:name w:val="Balloon Text"/>
    <w:basedOn w:val="Style_1_ch"/>
    <w:link w:val="Style_10"/>
    <w:rPr>
      <w:rFonts w:ascii="Tahoma" w:hAnsi="Tahoma"/>
      <w:sz w:val="16"/>
    </w:rPr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1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1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1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1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1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1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1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9" Target="styles.xml" Type="http://schemas.openxmlformats.org/officeDocument/2006/relationships/styles"/>
  <Relationship Id="rId5" Target="media/5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2022-08-30T20:08:23Z</dcterms:modified>
</cp:coreProperties>
</file>